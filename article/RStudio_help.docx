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rFonts w:ascii="Arial Narrow" w:hAnsi="Arial Narrow"/>
        </w:rPr>
      </w:pPr>
      <w:r>
        <w:rPr>
          <w:rFonts w:ascii="Arial Narrow" w:hAnsi="Arial Narrow"/>
        </w:rPr>
        <w:t>Organisation of the suite of RStudio scripts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>For running the RStudio suite of programs (</w:t>
      </w:r>
      <w:r>
        <w:rPr>
          <w:rFonts w:ascii="Arial Narrow" w:hAnsi="Arial Narrow"/>
          <w:b/>
        </w:rPr>
        <w:t>Analysis</w:t>
      </w:r>
      <w:r>
        <w:rPr>
          <w:rFonts w:ascii="Arial Narrow" w:hAnsi="Arial Narrow"/>
        </w:rPr>
        <w:t xml:space="preserve">, </w:t>
      </w:r>
      <w:r>
        <w:rPr>
          <w:rFonts w:ascii="Arial Narrow" w:hAnsi="Arial Narrow"/>
          <w:b/>
        </w:rPr>
        <w:t>CheckRep</w:t>
      </w:r>
      <w:r>
        <w:rPr>
          <w:rFonts w:ascii="Arial Narrow" w:hAnsi="Arial Narrow"/>
        </w:rPr>
        <w:t xml:space="preserve">, </w:t>
      </w:r>
      <w:r>
        <w:rPr>
          <w:rFonts w:ascii="Arial Narrow" w:hAnsi="Arial Narrow"/>
          <w:b/>
        </w:rPr>
        <w:t>Quantify</w:t>
      </w:r>
      <w:r>
        <w:rPr>
          <w:rFonts w:ascii="Arial Narrow" w:hAnsi="Arial Narrow"/>
        </w:rPr>
        <w:t xml:space="preserve">, </w:t>
      </w:r>
      <w:r>
        <w:rPr>
          <w:rFonts w:ascii="Arial Narrow" w:hAnsi="Arial Narrow"/>
          <w:b/>
        </w:rPr>
        <w:t>function</w:t>
      </w:r>
      <w:r>
        <w:rPr>
          <w:rFonts w:ascii="Arial Narrow" w:hAnsi="Arial Narrow"/>
        </w:rPr>
        <w:t>), you MUST have a folder containing four subfolders: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“</w:t>
      </w:r>
      <w:r>
        <w:rPr>
          <w:rFonts w:ascii="Arial Narrow" w:hAnsi="Arial Narrow"/>
          <w:i/>
        </w:rPr>
        <w:t>analysis</w:t>
      </w:r>
      <w:r>
        <w:rPr>
          <w:rFonts w:ascii="Arial Narrow" w:hAnsi="Arial Narrow"/>
        </w:rPr>
        <w:t>”, which contains the scripts or programs (analysis, CheckRep, ….)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“</w:t>
      </w:r>
      <w:r>
        <w:rPr>
          <w:rFonts w:ascii="Arial Narrow" w:hAnsi="Arial Narrow"/>
          <w:i/>
        </w:rPr>
        <w:t>data</w:t>
      </w:r>
      <w:r>
        <w:rPr>
          <w:rFonts w:ascii="Arial Narrow" w:hAnsi="Arial Narrow"/>
        </w:rPr>
        <w:t>”, which is the default folder where the data files for each script are expected to be found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“</w:t>
      </w:r>
      <w:r>
        <w:rPr>
          <w:rFonts w:ascii="Arial Narrow" w:hAnsi="Arial Narrow"/>
          <w:i/>
        </w:rPr>
        <w:t>results</w:t>
      </w:r>
      <w:r>
        <w:rPr>
          <w:rFonts w:ascii="Arial Narrow" w:hAnsi="Arial Narrow"/>
        </w:rPr>
        <w:t>”, with two subfolders names “</w:t>
      </w:r>
      <w:r>
        <w:rPr>
          <w:rFonts w:ascii="Arial Narrow" w:hAnsi="Arial Narrow"/>
          <w:i/>
        </w:rPr>
        <w:t>figs</w:t>
      </w:r>
      <w:r>
        <w:rPr>
          <w:rFonts w:ascii="Arial Narrow" w:hAnsi="Arial Narrow"/>
        </w:rPr>
        <w:t>” and “</w:t>
      </w:r>
      <w:r>
        <w:rPr>
          <w:rFonts w:ascii="Arial Narrow" w:hAnsi="Arial Narrow"/>
          <w:i/>
        </w:rPr>
        <w:t>tables</w:t>
      </w:r>
      <w:r>
        <w:rPr>
          <w:rFonts w:ascii="Arial Narrow" w:hAnsi="Arial Narrow"/>
        </w:rPr>
        <w:t>”, where the results files are stored.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  <w:b/>
        </w:rPr>
        <w:t>Two input files</w:t>
      </w:r>
      <w:r>
        <w:rPr>
          <w:rFonts w:ascii="Arial Narrow" w:hAnsi="Arial Narrow"/>
        </w:rPr>
        <w:t>,</w:t>
      </w:r>
      <w:r>
        <w:rPr>
          <w:rFonts w:ascii="Arial Narrow" w:hAnsi="Arial Narrow"/>
          <w:b/>
          <w:i/>
        </w:rPr>
        <w:t xml:space="preserve"> TASKTABLE</w:t>
      </w:r>
      <w:r>
        <w:rPr>
          <w:rFonts w:ascii="Arial Narrow" w:hAnsi="Arial Narrow"/>
        </w:rPr>
        <w:t xml:space="preserve"> and</w:t>
      </w:r>
      <w:r>
        <w:rPr>
          <w:rFonts w:ascii="Arial Narrow" w:hAnsi="Arial Narrow"/>
          <w:b/>
          <w:i/>
        </w:rPr>
        <w:t xml:space="preserve"> TGTABLE</w:t>
      </w:r>
      <w:r>
        <w:rPr>
          <w:rFonts w:ascii="Arial Narrow" w:hAnsi="Arial Narrow"/>
        </w:rPr>
        <w:t xml:space="preserve">, are expected for running </w:t>
      </w:r>
      <w:r>
        <w:rPr>
          <w:rFonts w:ascii="Arial Narrow" w:hAnsi="Arial Narrow"/>
          <w:b/>
        </w:rPr>
        <w:t>Analysis</w:t>
      </w:r>
      <w:r>
        <w:rPr>
          <w:rFonts w:ascii="Arial Narrow" w:hAnsi="Arial Narrow"/>
        </w:rPr>
        <w:t xml:space="preserve">. Running </w:t>
      </w:r>
      <w:r>
        <w:rPr>
          <w:rFonts w:ascii="Arial Narrow" w:hAnsi="Arial Narrow"/>
          <w:b/>
        </w:rPr>
        <w:t>CheckRep</w:t>
      </w:r>
      <w:r>
        <w:rPr>
          <w:rFonts w:ascii="Arial Narrow" w:hAnsi="Arial Narrow"/>
        </w:rPr>
        <w:t xml:space="preserve"> or </w:t>
      </w:r>
      <w:r>
        <w:rPr>
          <w:rFonts w:ascii="Arial Narrow" w:hAnsi="Arial Narrow"/>
          <w:b/>
        </w:rPr>
        <w:t>Quantify</w:t>
      </w:r>
      <w:r>
        <w:rPr>
          <w:rFonts w:ascii="Arial Narrow" w:hAnsi="Arial Narrow"/>
        </w:rPr>
        <w:t xml:space="preserve"> requires </w:t>
      </w:r>
      <w:r>
        <w:rPr>
          <w:rFonts w:ascii="Arial Narrow" w:hAnsi="Arial Narrow"/>
          <w:b/>
          <w:i/>
        </w:rPr>
        <w:t>TASKTABLE</w:t>
      </w:r>
      <w:r>
        <w:rPr>
          <w:rFonts w:ascii="Arial Narrow" w:hAnsi="Arial Narrow"/>
        </w:rPr>
        <w:t xml:space="preserve"> and</w:t>
      </w:r>
      <w:r>
        <w:rPr>
          <w:rFonts w:ascii="Arial Narrow" w:hAnsi="Arial Narrow"/>
          <w:b/>
          <w:i/>
        </w:rPr>
        <w:t xml:space="preserve"> QUANTTABLE</w:t>
      </w:r>
      <w:r>
        <w:rPr>
          <w:rFonts w:ascii="Arial Narrow" w:hAnsi="Arial Narrow"/>
        </w:rPr>
        <w:t>,</w:t>
      </w:r>
    </w:p>
    <w:p>
      <w:pPr>
        <w:pStyle w:val="Normal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Where to put your MS_files and DMS_files? Where to find your output files?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>The file names are listed in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  <w:i/>
        </w:rPr>
        <w:t>TASKTABLE</w:t>
      </w:r>
      <w:r>
        <w:rPr>
          <w:rFonts w:ascii="Arial Narrow" w:hAnsi="Arial Narrow"/>
        </w:rPr>
        <w:t>.</w:t>
      </w:r>
      <w:r>
        <w:rPr>
          <w:rFonts w:ascii="Arial Narrow" w:hAnsi="Arial Narrow"/>
          <w:b/>
          <w:i/>
        </w:rPr>
        <w:t xml:space="preserve"> TGTABLE</w:t>
      </w:r>
      <w:r>
        <w:rPr>
          <w:rFonts w:ascii="Arial Narrow" w:hAnsi="Arial Narrow"/>
        </w:rPr>
        <w:t>. In a sake of simplicity, these folders (repositories) are defined in the “functions” script/program as: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 Narrow" w:hAnsi="Arial Narrow"/>
        </w:rPr>
      </w:pPr>
      <w:r>
        <w:rPr>
          <w:rFonts w:ascii="Arial Narrow" w:hAnsi="Arial Narrow"/>
        </w:rPr>
        <w:t># Define Data and Results repositories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 Narrow" w:hAnsi="Arial Narrow"/>
        </w:rPr>
      </w:pPr>
      <w:r>
        <w:rPr>
          <w:rFonts w:ascii="Arial Narrow" w:hAnsi="Arial Narrow"/>
        </w:rPr>
        <w:t>dataRepo = '../data/'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 Narrow" w:hAnsi="Arial Narrow"/>
        </w:rPr>
      </w:pPr>
      <w:r>
        <w:rPr>
          <w:rFonts w:ascii="Arial Narrow" w:hAnsi="Arial Narrow"/>
        </w:rPr>
        <w:t>figRepo  = '../results/figs/'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 Narrow" w:hAnsi="Arial Narrow"/>
        </w:rPr>
      </w:pPr>
      <w:r>
        <w:rPr>
          <w:rFonts w:ascii="Arial Narrow" w:hAnsi="Arial Narrow"/>
        </w:rPr>
        <w:t>tabRepo  = '../results/tables/'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 w:eastAsia="" w:cs="" w:cstheme="majorBidi" w:eastAsiaTheme="majorEastAsia"/>
          <w:spacing w:val="-10"/>
          <w:sz w:val="56"/>
          <w:szCs w:val="56"/>
        </w:rPr>
      </w:pPr>
      <w:r>
        <w:rPr>
          <w:rFonts w:eastAsia="" w:cs="" w:cstheme="majorBidi" w:eastAsiaTheme="majorEastAsia" w:ascii="Arial Narrow" w:hAnsi="Arial Narrow"/>
          <w:spacing w:val="-10"/>
          <w:sz w:val="56"/>
          <w:szCs w:val="56"/>
        </w:rPr>
      </w:r>
      <w:r>
        <w:br w:type="page"/>
      </w:r>
    </w:p>
    <w:p>
      <w:pPr>
        <w:pStyle w:val="Titreprincipal"/>
        <w:rPr>
          <w:rFonts w:ascii="Arial Narrow" w:hAnsi="Arial Narrow"/>
        </w:rPr>
      </w:pPr>
      <w:r>
        <w:rPr>
          <w:rFonts w:ascii="Arial Narrow" w:hAnsi="Arial Narrow"/>
        </w:rPr>
        <w:t>Organisation of TASKTABLE and TGTABLE</w:t>
      </w:r>
    </w:p>
    <w:p>
      <w:pPr>
        <w:pStyle w:val="Normal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 xml:space="preserve">The </w:t>
      </w:r>
      <w:r>
        <w:rPr>
          <w:rFonts w:ascii="Arial Narrow" w:hAnsi="Arial Narrow"/>
          <w:b/>
          <w:i/>
        </w:rPr>
        <w:t>TASKTABLE</w:t>
      </w:r>
      <w:r>
        <w:rPr>
          <w:rFonts w:ascii="Arial Narrow" w:hAnsi="Arial Narrow"/>
        </w:rPr>
        <w:t xml:space="preserve"> is a “coma” (,)</w:t>
      </w:r>
      <w:ins w:id="0" w:author="Pascal Pernot" w:date="2020-07-31T14:27:00Z">
        <w:r>
          <w:rPr>
            <w:rFonts w:ascii="Arial Narrow" w:hAnsi="Arial Narrow"/>
          </w:rPr>
          <w:commentReference w:id="0"/>
        </w:r>
      </w:ins>
      <w:r>
        <w:rPr>
          <w:rFonts w:ascii="Arial Narrow" w:hAnsi="Arial Narrow"/>
        </w:rPr>
        <w:t xml:space="preserve"> delimited text file. It can be edited using excel or Rstudio (safer). Note that you can insert “# “ at the beginning of a line, which then will be considered as a comment. </w:t>
      </w:r>
      <w:r>
        <w:rPr>
          <w:rFonts w:ascii="Arial Narrow" w:hAnsi="Arial Narrow"/>
          <w:b/>
          <w:i/>
        </w:rPr>
        <w:t>TASKTABLE</w:t>
      </w:r>
      <w:r>
        <w:rPr>
          <w:rFonts w:ascii="Arial Narrow" w:hAnsi="Arial Narrow"/>
        </w:rPr>
        <w:t xml:space="preserve"> looks like this:</w:t>
      </w:r>
    </w:p>
    <w:tbl>
      <w:tblPr>
        <w:tblStyle w:val="Grilledutableau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7"/>
        <w:gridCol w:w="1328"/>
        <w:gridCol w:w="592"/>
        <w:gridCol w:w="557"/>
        <w:gridCol w:w="537"/>
        <w:gridCol w:w="4599"/>
      </w:tblGrid>
      <w:tr>
        <w:trPr/>
        <w:tc>
          <w:tcPr>
            <w:tcW w:w="144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  <w:lang w:val="fr-FR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MS_file</w:t>
            </w:r>
          </w:p>
        </w:tc>
        <w:tc>
          <w:tcPr>
            <w:tcW w:w="132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DMS_file</w:t>
            </w:r>
          </w:p>
        </w:tc>
        <w:tc>
          <w:tcPr>
            <w:tcW w:w="59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t0</w:t>
            </w:r>
          </w:p>
        </w:tc>
        <w:tc>
          <w:tcPr>
            <w:tcW w:w="55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CV0</w:t>
            </w:r>
          </w:p>
        </w:tc>
        <w:tc>
          <w:tcPr>
            <w:tcW w:w="53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dilu</w:t>
            </w:r>
          </w:p>
        </w:tc>
        <w:tc>
          <w:tcPr>
            <w:tcW w:w="459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Path</w:t>
            </w:r>
          </w:p>
        </w:tc>
      </w:tr>
      <w:tr>
        <w:trPr/>
        <w:tc>
          <w:tcPr>
            <w:tcW w:w="144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  <w:lang w:val="fr-FR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C0_AS_DV-1800_1.d.ascii</w:t>
            </w:r>
          </w:p>
        </w:tc>
        <w:tc>
          <w:tcPr>
            <w:tcW w:w="132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Fichier_Dims 20190517-000000.txt</w:t>
            </w:r>
          </w:p>
        </w:tc>
        <w:tc>
          <w:tcPr>
            <w:tcW w:w="59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55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9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Calibri"/>
                <w:color w:val="000000"/>
                <w:sz w:val="14"/>
                <w:szCs w:val="14"/>
              </w:rPr>
            </w:pPr>
            <w:r>
              <w:rPr>
                <w:rFonts w:cs="Calibri" w:ascii="Arial Narrow" w:hAnsi="Arial Narrow"/>
                <w:color w:val="000000"/>
                <w:sz w:val="14"/>
                <w:szCs w:val="14"/>
              </w:rPr>
              <w:t>Esquire_MSMS_Data/2019_A_Voir/20190517_AA/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 xml:space="preserve">Where: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 Narrow" w:hAnsi="Arial Narrow"/>
        </w:rPr>
        <w:t xml:space="preserve">C0_AS_DV-1800_1.d.ascii is an ASCII file, extracted using </w:t>
      </w:r>
      <w:ins w:id="1" w:author="Pascal Pernot" w:date="2020-07-31T14:31:00Z">
        <w:r>
          <w:rPr>
            <w:rFonts w:ascii="Arial Narrow" w:hAnsi="Arial Narrow"/>
          </w:rPr>
          <w:t>DATA</w:t>
        </w:r>
      </w:ins>
      <w:del w:id="2" w:author="Pascal Pernot" w:date="2020-07-31T14:29:00Z">
        <w:r>
          <w:rPr>
            <w:rFonts w:ascii="Arial Narrow" w:hAnsi="Arial Narrow"/>
          </w:rPr>
          <w:delText>DATA</w:delText>
        </w:r>
      </w:del>
      <w:r>
        <w:rPr>
          <w:rFonts w:ascii="Arial Narrow" w:hAnsi="Arial Narrow"/>
        </w:rPr>
        <w:t>ANALYSIS. So far, only the ESQUIRE data files extracted using the “profile” option can be handled.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Fichier_Dims 20190517-000000.txt is the corresponding DMS file.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The t0 and CV0 values are used to convert the ESQUIRE time t values into DMS CV value.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The dilu value was initially meant to be the dilution factor of the standard metabolites when spiked into a plasma (see CheckRep). When you perform another type of experiment, you can use this dilu value as an index to specify, for example, the flow-rate of the modifier, the day of the experiment, the set of samples, ….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 Narrow" w:hAnsi="Arial Narrow"/>
        </w:rPr>
        <w:t xml:space="preserve">The Path value allows you to organize your data within the </w:t>
      </w:r>
      <w:ins w:id="3" w:author="Pascal Pernot" w:date="2020-07-31T14:31:00Z">
        <w:r>
          <w:rPr>
            <w:rFonts w:ascii="Arial Narrow" w:hAnsi="Arial Narrow"/>
          </w:rPr>
          <w:t>"</w:t>
        </w:r>
      </w:ins>
      <w:r>
        <w:rPr>
          <w:rFonts w:ascii="Arial Narrow" w:hAnsi="Arial Narrow"/>
        </w:rPr>
        <w:t>../data/</w:t>
      </w:r>
      <w:ins w:id="4" w:author="Pascal Pernot" w:date="2020-07-31T14:31:00Z">
        <w:r>
          <w:rPr>
            <w:rFonts w:ascii="Arial Narrow" w:hAnsi="Arial Narrow"/>
          </w:rPr>
          <w:t>"</w:t>
        </w:r>
      </w:ins>
      <w:r>
        <w:rPr>
          <w:rFonts w:ascii="Arial Narrow" w:hAnsi="Arial Narrow"/>
        </w:rPr>
        <w:t xml:space="preserve"> folder. Note that the DMS_files must be in the </w:t>
      </w:r>
      <w:ins w:id="5" w:author="Pascal Pernot" w:date="2020-07-31T14:31:00Z">
        <w:r>
          <w:rPr>
            <w:rFonts w:ascii="Arial Narrow" w:hAnsi="Arial Narrow"/>
          </w:rPr>
          <w:t>"</w:t>
        </w:r>
      </w:ins>
      <w:r>
        <w:rPr>
          <w:rFonts w:ascii="Arial Narrow" w:hAnsi="Arial Narrow"/>
        </w:rPr>
        <w:t>../data</w:t>
      </w:r>
      <w:ins w:id="6" w:author="Pascal Pernot" w:date="2020-07-31T14:31:00Z">
        <w:r>
          <w:rPr>
            <w:rFonts w:ascii="Arial Narrow" w:hAnsi="Arial Narrow"/>
          </w:rPr>
          <w:t>"</w:t>
        </w:r>
      </w:ins>
      <w:r>
        <w:rPr>
          <w:rFonts w:ascii="Arial Narrow" w:hAnsi="Arial Narrow"/>
        </w:rPr>
        <w:t xml:space="preserve"> directory. In the present case, only the MS_files are expected to be found in the following directory:</w:t>
      </w:r>
      <w:ins w:id="7" w:author="Pascal Pernot" w:date="2020-07-31T14:31:00Z">
        <w:r>
          <w:rPr>
            <w:rFonts w:ascii="Arial Narrow" w:hAnsi="Arial Narrow"/>
          </w:rPr>
          <w:t xml:space="preserve"> "</w:t>
        </w:r>
      </w:ins>
      <w:r>
        <w:rPr>
          <w:rFonts w:ascii="Arial Narrow" w:hAnsi="Arial Narrow"/>
        </w:rPr>
        <w:t>../data/Esquire_MSMS_Data/2019_A_Voir/20190517_AA/</w:t>
      </w:r>
      <w:ins w:id="8" w:author="Pascal Pernot" w:date="2020-07-31T14:31:00Z">
        <w:r>
          <w:rPr>
            <w:rFonts w:ascii="Arial Narrow" w:hAnsi="Arial Narrow"/>
          </w:rPr>
          <w:t>"</w:t>
        </w:r>
      </w:ins>
      <w:r>
        <w:rPr>
          <w:rFonts w:ascii="Arial Narrow" w:hAnsi="Arial Narrow"/>
        </w:rPr>
        <w:t>.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  <w:b/>
        </w:rPr>
        <w:t>Important</w:t>
      </w:r>
      <w:r>
        <w:rPr>
          <w:rFonts w:ascii="Arial Narrow" w:hAnsi="Arial Narrow"/>
        </w:rPr>
        <w:t xml:space="preserve">: the date (here 20190517) from the DMS_file and part of the name (here “C0_AS_DV-1800_1”) are combined to name the output files as </w:t>
      </w:r>
      <w:ins w:id="9" w:author="Pascal Pernot" w:date="2020-07-31T14:33:00Z">
        <w:r>
          <w:rPr>
            <w:rFonts w:ascii="Arial Narrow" w:hAnsi="Arial Narrow"/>
          </w:rPr>
          <w:t>"</w:t>
        </w:r>
      </w:ins>
      <w:r>
        <w:rPr>
          <w:rFonts w:ascii="Arial Narrow" w:hAnsi="Arial Narrow"/>
        </w:rPr>
        <w:t>20190517_ C0_AS_DV-1800_1.results</w:t>
      </w:r>
      <w:ins w:id="10" w:author="Pascal Pernot" w:date="2020-07-31T14:33:00Z">
        <w:r>
          <w:rPr>
            <w:rFonts w:ascii="Arial Narrow" w:hAnsi="Arial Narrow"/>
          </w:rPr>
          <w:t>"</w:t>
        </w:r>
      </w:ins>
      <w:r>
        <w:rPr>
          <w:rFonts w:ascii="Arial Narrow" w:hAnsi="Arial Narrow"/>
        </w:rPr>
        <w:t>, for example. You will also find this “tag” in the output figures.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 xml:space="preserve">The </w:t>
      </w:r>
      <w:r>
        <w:rPr>
          <w:rFonts w:ascii="Arial Narrow" w:hAnsi="Arial Narrow"/>
          <w:b/>
          <w:i/>
        </w:rPr>
        <w:t xml:space="preserve">TGTABLE </w:t>
      </w:r>
      <w:r>
        <w:rPr>
          <w:rFonts w:ascii="Arial Narrow" w:hAnsi="Arial Narrow"/>
        </w:rPr>
        <w:t xml:space="preserve"> is a “semicolon” (;) delimited text file. It can be edited using excel or Rstudio (safer). Note that you can insert “# “ at the beginning of a line, as in the example below. This line will be considered as a comment, which means that in the present case, Glycine will not be analyzed. </w:t>
      </w:r>
      <w:r>
        <w:rPr>
          <w:rFonts w:ascii="Arial Narrow" w:hAnsi="Arial Narrow"/>
          <w:b/>
          <w:i/>
        </w:rPr>
        <w:t>TGTABLE</w:t>
      </w:r>
      <w:r>
        <w:rPr>
          <w:rFonts w:ascii="Arial Narrow" w:hAnsi="Arial Narrow"/>
        </w:rPr>
        <w:t xml:space="preserve"> looks like this: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Name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m/z_EExact</w:t>
            </w:r>
          </w:p>
        </w:tc>
        <w:tc>
          <w:tcPr>
            <w:tcW w:w="226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m/z_exact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CV_ref</w:t>
            </w:r>
          </w:p>
        </w:tc>
      </w:tr>
      <w:tr>
        <w:trPr/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# Gly-AA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C2H5NO2H</w:t>
            </w:r>
          </w:p>
        </w:tc>
        <w:tc>
          <w:tcPr>
            <w:tcW w:w="226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76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-10.7</w:t>
            </w:r>
          </w:p>
        </w:tc>
      </w:tr>
      <w:tr>
        <w:trPr/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Ala-AA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90.054955</w:t>
            </w:r>
          </w:p>
        </w:tc>
        <w:tc>
          <w:tcPr>
            <w:tcW w:w="226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90.1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cs="Calibri" w:ascii="Arial Narrow" w:hAnsi="Arial Narrow"/>
                <w:color w:val="000000"/>
              </w:rPr>
              <w:t>-7.6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 xml:space="preserve">Where: 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Name is the given name of a metabolite,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 Narrow" w:hAnsi="Arial Narrow"/>
        </w:rPr>
        <w:t>“</w:t>
      </w:r>
      <w:r>
        <w:rPr>
          <w:rFonts w:ascii="Arial Narrow" w:hAnsi="Arial Narrow"/>
        </w:rPr>
        <w:t>m/z</w:t>
      </w:r>
      <w:ins w:id="11" w:author="Pascal Pernot" w:date="2020-07-31T14:34:00Z">
        <w:r>
          <w:rPr>
            <w:rFonts w:ascii="Arial Narrow" w:hAnsi="Arial Narrow"/>
          </w:rPr>
          <w:t>_</w:t>
        </w:r>
      </w:ins>
      <w:del w:id="12" w:author="Pascal Pernot" w:date="2020-07-31T14:34:00Z">
        <w:r>
          <w:rPr>
            <w:rFonts w:ascii="Arial Narrow" w:hAnsi="Arial Narrow"/>
          </w:rPr>
          <w:delText xml:space="preserve"> </w:delText>
        </w:r>
      </w:del>
      <w:r>
        <w:rPr>
          <w:rFonts w:ascii="Arial Narrow" w:hAnsi="Arial Narrow"/>
        </w:rPr>
        <w:t>EExact” is actually not used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 Narrow" w:hAnsi="Arial Narrow"/>
        </w:rPr>
        <w:t>m/z</w:t>
      </w:r>
      <w:ins w:id="13" w:author="Pascal Pernot" w:date="2020-07-31T14:33:00Z">
        <w:r>
          <w:rPr>
            <w:rFonts w:ascii="Arial Narrow" w:hAnsi="Arial Narrow"/>
          </w:rPr>
          <w:t>_</w:t>
        </w:r>
      </w:ins>
      <w:del w:id="14" w:author="Pascal Pernot" w:date="2020-07-31T14:33:00Z">
        <w:r>
          <w:rPr>
            <w:rFonts w:ascii="Arial Narrow" w:hAnsi="Arial Narrow"/>
          </w:rPr>
          <w:delText xml:space="preserve"> </w:delText>
        </w:r>
      </w:del>
      <w:r>
        <w:rPr>
          <w:rFonts w:ascii="Arial Narrow" w:hAnsi="Arial Narrow"/>
        </w:rPr>
        <w:t xml:space="preserve">exact can actually be an approximate m/z value 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CV_ref is the expected CV value (can be omitted)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 w:eastAsia="" w:cs="" w:cstheme="majorBidi" w:eastAsiaTheme="majorEastAsia"/>
          <w:spacing w:val="-10"/>
          <w:sz w:val="56"/>
          <w:szCs w:val="56"/>
        </w:rPr>
      </w:pPr>
      <w:r>
        <w:rPr>
          <w:rFonts w:eastAsia="" w:cs="" w:cstheme="majorBidi" w:eastAsiaTheme="majorEastAsia" w:ascii="Arial Narrow" w:hAnsi="Arial Narrow"/>
          <w:spacing w:val="-10"/>
          <w:sz w:val="56"/>
          <w:szCs w:val="56"/>
        </w:rPr>
      </w:r>
      <w:r>
        <w:br w:type="page"/>
      </w:r>
    </w:p>
    <w:p>
      <w:pPr>
        <w:pStyle w:val="Titreprincipal"/>
        <w:rPr>
          <w:rFonts w:ascii="Arial Narrow" w:hAnsi="Arial Narrow"/>
        </w:rPr>
      </w:pPr>
      <w:r>
        <w:rPr>
          <w:rFonts w:ascii="Arial Narrow" w:hAnsi="Arial Narrow"/>
        </w:rPr>
        <w:t>Analysis (last version from 2020, July 16)</w:t>
      </w:r>
    </w:p>
    <w:p>
      <w:pPr>
        <w:pStyle w:val="Normal"/>
        <w:spacing w:before="0" w:after="0"/>
        <w:jc w:val="both"/>
        <w:rPr>
          <w:rFonts w:ascii="Arial Narrow" w:hAnsi="Arial Narrow"/>
          <w:ins w:id="16" w:author="Pascal Pernot" w:date="2020-07-31T14:34:00Z"/>
          <w:b/>
          <w:b/>
        </w:rPr>
      </w:pPr>
      <w:ins w:id="15" w:author="Pascal Pernot" w:date="2020-07-31T14:34:00Z">
        <w:r>
          <w:rPr/>
        </w:r>
      </w:ins>
    </w:p>
    <w:p>
      <w:pPr>
        <w:pStyle w:val="Normal"/>
        <w:spacing w:before="0" w:after="0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Purpose</w:t>
      </w:r>
      <w:r>
        <w:rPr>
          <w:rFonts w:ascii="Arial Narrow" w:hAnsi="Arial Narrow"/>
        </w:rPr>
        <w:t xml:space="preserve">: for each DMS-MS/MS experiment as given in a series in the </w:t>
      </w:r>
      <w:r>
        <w:rPr>
          <w:rFonts w:ascii="Arial Narrow" w:hAnsi="Arial Narrow"/>
          <w:b/>
          <w:i/>
        </w:rPr>
        <w:t>TASKTABLE</w:t>
      </w:r>
      <w:r>
        <w:rPr>
          <w:rFonts w:ascii="Arial Narrow" w:hAnsi="Arial Narrow"/>
        </w:rPr>
        <w:t xml:space="preserve"> file, a series of metabolites given in </w:t>
      </w:r>
      <w:r>
        <w:rPr>
          <w:rFonts w:ascii="Arial Narrow" w:hAnsi="Arial Narrow"/>
          <w:b/>
          <w:i/>
        </w:rPr>
        <w:t>TGTABLE</w:t>
      </w:r>
      <w:r>
        <w:rPr>
          <w:rFonts w:ascii="Arial Narrow" w:hAnsi="Arial Narrow"/>
        </w:rPr>
        <w:t xml:space="preserve"> is analyzed. Ultimately, the aim of the analysis is to integrate the peak (i.e. to derive the area) corresponding to each metabolite.</w:t>
      </w:r>
    </w:p>
    <w:p>
      <w:pPr>
        <w:pStyle w:val="Normal"/>
        <w:spacing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From the two dimensional data (m/z, CV), the area can be extracted using a 2D_fit where the fit function is the product of two Gaussian type functions, one in the m/z, the other in the CV dimension. It turns out that we need three types of fit: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2D_fit in the (m/z, CV) space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>
          <w:rFonts w:ascii="Arial Narrow" w:hAnsi="Arial Narrow"/>
        </w:rPr>
        <w:t xml:space="preserve">1D_fit in the (CV) space, assuming that the m/z value is the m/z_exact given in </w:t>
      </w:r>
      <w:r>
        <w:rPr>
          <w:rFonts w:ascii="Arial Narrow" w:hAnsi="Arial Narrow"/>
          <w:b/>
          <w:i/>
        </w:rPr>
        <w:t>TGTABLE</w:t>
      </w:r>
      <w:ins w:id="17" w:author="Pascal Pernot" w:date="2020-07-31T14:37:00Z">
        <w:r>
          <w:rPr>
            <w:rFonts w:ascii="Arial Narrow" w:hAnsi="Arial Narrow"/>
            <w:b/>
            <w:i/>
          </w:rPr>
          <w:commentReference w:id="1"/>
        </w:r>
      </w:ins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1D_fit in the m/z space, assuming that the CV value is the CV</w:t>
      </w:r>
      <w:ins w:id="18" w:author="Pascal Pernot" w:date="2020-07-31T14:35:00Z">
        <w:r>
          <w:rPr>
            <w:rFonts w:ascii="Arial Narrow" w:hAnsi="Arial Narrow"/>
          </w:rPr>
          <w:t>_</w:t>
        </w:r>
      </w:ins>
      <w:r>
        <w:rPr>
          <w:rFonts w:ascii="Arial Narrow" w:hAnsi="Arial Narrow"/>
        </w:rPr>
        <w:t xml:space="preserve">ref given in the </w:t>
      </w:r>
      <w:r>
        <w:rPr>
          <w:rFonts w:ascii="Arial Narrow" w:hAnsi="Arial Narrow"/>
          <w:b/>
          <w:i/>
        </w:rPr>
        <w:t>TGTABLE</w:t>
      </w:r>
    </w:p>
    <w:p>
      <w:pPr>
        <w:pStyle w:val="Normal"/>
        <w:spacing w:before="0" w:after="0"/>
        <w:rPr/>
      </w:pPr>
      <w:r>
        <w:rPr>
          <w:rFonts w:ascii="Arial Narrow" w:hAnsi="Arial Narrow"/>
        </w:rPr>
        <w:t xml:space="preserve">The choice of fit type is set using the “fit_dim” variable. </w:t>
      </w:r>
    </w:p>
    <w:p>
      <w:pPr>
        <w:pStyle w:val="Normal"/>
        <w:spacing w:before="0" w:after="0"/>
        <w:rPr>
          <w:rFonts w:ascii="Arial Narrow" w:hAnsi="Arial Narrow"/>
        </w:rPr>
      </w:pPr>
      <w:ins w:id="19" w:author="Pascal Pernot" w:date="2020-07-31T14:38:00Z">
        <w:r>
          <w:rPr/>
        </w:r>
      </w:ins>
    </w:p>
    <w:p>
      <w:pPr>
        <w:pStyle w:val="Normal"/>
        <w:spacing w:before="0" w:after="0"/>
        <w:rPr>
          <w:rFonts w:ascii="Arial Narrow" w:hAnsi="Arial Narrow"/>
        </w:rPr>
      </w:pPr>
      <w:r>
        <w:rPr>
          <w:rFonts w:ascii="Arial Narrow" w:hAnsi="Arial Narrow"/>
        </w:rPr>
        <w:t xml:space="preserve">More generally, the important user configuration parameters are listed within the first line of the </w:t>
      </w:r>
      <w:r>
        <w:rPr>
          <w:rFonts w:ascii="Arial Narrow" w:hAnsi="Arial Narrow"/>
          <w:b/>
        </w:rPr>
        <w:t>Analysis</w:t>
      </w:r>
      <w:r>
        <w:rPr>
          <w:rFonts w:ascii="Arial Narrow" w:hAnsi="Arial Narrow"/>
        </w:rPr>
        <w:t xml:space="preserve"> script as follow: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fr-FR"/>
              </w:rPr>
            </w:pPr>
            <w:r>
              <w:rPr>
                <w:rFonts w:ascii="Courier" w:hAnsi="Courier"/>
                <w:lang w:val="fr-FR"/>
                <w:rPrChange w:id="0" w:author="Pascal Pernot" w:date="2020-07-31T15:01:00Z"/>
              </w:rPr>
              <w:t># User configuration params ####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fr-FR"/>
              </w:rPr>
            </w:pPr>
            <w:r>
              <w:rPr>
                <w:rFonts w:ascii="Courier" w:hAnsi="Courier"/>
                <w:lang w:val="fr-FR"/>
                <w:rPrChange w:id="0" w:author="Pascal Pernot" w:date="2020-07-31T15:01:00Z"/>
              </w:rPr>
              <w:t>taskTable = 'files_quantification_2019.csv'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tgTable   = 'targets_paper.csv'</w:t>
            </w:r>
          </w:p>
          <w:p>
            <w:pPr>
              <w:pStyle w:val="Normal"/>
              <w:spacing w:lineRule="auto" w:line="240" w:before="0" w:after="0"/>
              <w:rPr>
                <w:rFonts w:ascii="Courier" w:hAnsi="Courier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filter_results = TRUE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fwhm_mz_min = 0.1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fwhm_mz_max = 0.5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fwhm_cv_min = 0.5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fwhm_cv_max = 1.5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area_min    = 10</w:t>
            </w:r>
          </w:p>
          <w:p>
            <w:pPr>
              <w:pStyle w:val="Normal"/>
              <w:spacing w:lineRule="auto" w:line="240" w:before="0" w:after="0"/>
              <w:rPr>
                <w:rFonts w:ascii="Courier" w:hAnsi="Courier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save_figures = TRUE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plot_maps    = FALSE</w:t>
            </w:r>
          </w:p>
          <w:p>
            <w:pPr>
              <w:pStyle w:val="Normal"/>
              <w:spacing w:lineRule="auto" w:line="240" w:before="0" w:after="0"/>
              <w:rPr>
                <w:rFonts w:ascii="Courier" w:hAnsi="Courier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fit_dim  = 0    # 2: fit 2D peaks; 1: fit 1D CV line; 0: fit 1D m/z line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fallback = TRUE # Fallback on fit_dim=1 fit if 2D fit fails</w:t>
            </w:r>
          </w:p>
          <w:p>
            <w:pPr>
              <w:pStyle w:val="Normal"/>
              <w:spacing w:lineRule="auto" w:line="240" w:before="0" w:after="0"/>
              <w:rPr>
                <w:rFonts w:ascii="Courier" w:hAnsi="Courier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 xml:space="preserve">weighted_fit </w:t>
            </w:r>
            <w:ins w:id="38" w:author="Pascal Pernot" w:date="2020-07-31T15:00:00Z">
              <w:r>
                <w:rPr>
                  <w:rFonts w:ascii="Courier" w:hAnsi="Courier"/>
                </w:rPr>
                <w:t xml:space="preserve"> </w:t>
              </w:r>
            </w:ins>
            <w:r>
              <w:rPr>
                <w:rFonts w:ascii="Courier" w:hAnsi="Courier"/>
                <w:rPrChange w:id="0" w:author="Pascal Pernot" w:date="2020-07-31T15:01:00Z"/>
              </w:rPr>
              <w:t>= FALSE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 xml:space="preserve">refine_CV0   </w:t>
            </w:r>
            <w:ins w:id="41" w:author="Pascal Pernot" w:date="2020-07-31T15:02:00Z">
              <w:r>
                <w:rPr>
                  <w:rFonts w:ascii="Courier" w:hAnsi="Courier"/>
                </w:rPr>
                <w:t xml:space="preserve"> </w:t>
              </w:r>
            </w:ins>
            <w:r>
              <w:rPr>
                <w:rFonts w:ascii="Courier" w:hAnsi="Courier"/>
                <w:rPrChange w:id="0" w:author="Pascal Pernot" w:date="2020-07-31T15:01:00Z"/>
              </w:rPr>
              <w:t>= TRUE</w:t>
            </w:r>
          </w:p>
          <w:p>
            <w:pPr>
              <w:pStyle w:val="Normal"/>
              <w:spacing w:lineRule="auto" w:line="240" w:before="0" w:after="0"/>
              <w:rPr>
                <w:rFonts w:ascii="Courier" w:hAnsi="Courier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 xml:space="preserve">const_fwhm </w:t>
            </w:r>
            <w:del w:id="44" w:author="Pascal Pernot" w:date="2020-07-31T15:00:00Z">
              <w:r>
                <w:rPr>
                  <w:rFonts w:ascii="Courier" w:hAnsi="Courier"/>
                </w:rPr>
                <w:delText xml:space="preserve">  </w:delText>
              </w:r>
            </w:del>
            <w:ins w:id="45" w:author="Pascal Pernot" w:date="2020-07-31T15:02:00Z">
              <w:r>
                <w:rPr>
                  <w:rFonts w:ascii="Courier" w:hAnsi="Courier"/>
                </w:rPr>
                <w:t xml:space="preserve"> </w:t>
              </w:r>
            </w:ins>
            <w:r>
              <w:rPr>
                <w:rFonts w:ascii="Courier" w:hAnsi="Courier"/>
                <w:rPrChange w:id="0" w:author="Pascal Pernot" w:date="2020-07-31T15:01:00Z"/>
              </w:rPr>
              <w:t>= ifelse(fit_dim == 0,NA,0.7)</w:t>
            </w:r>
          </w:p>
          <w:p>
            <w:pPr>
              <w:pStyle w:val="Normal"/>
              <w:spacing w:lineRule="auto" w:line="240" w:before="0" w:after="0"/>
              <w:rPr>
                <w:rFonts w:ascii="Courier" w:hAnsi="Courier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dmz = 1.0       # Width of mz window around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 xml:space="preserve">                </w:t>
            </w:r>
            <w:r>
              <w:rPr>
                <w:rFonts w:ascii="Courier" w:hAnsi="Courier"/>
                <w:rPrChange w:id="0" w:author="Pascal Pernot" w:date="2020-07-31T15:01:00Z"/>
              </w:rPr>
              <w:t># exact mz for signal averaging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>dCV = 1.2       # Width of CV window around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Courier" w:hAnsi="Courier"/>
                <w:rPrChange w:id="0" w:author="Pascal Pernot" w:date="2020-07-31T15:01:00Z"/>
              </w:rPr>
              <w:t xml:space="preserve">                </w:t>
            </w:r>
            <w:r>
              <w:rPr>
                <w:rFonts w:ascii="Courier" w:hAnsi="Courier"/>
                <w:rPrChange w:id="0" w:author="Pascal Pernot" w:date="2020-07-31T15:01:00Z"/>
              </w:rPr>
              <w:t># reference CV for peak fit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 xml:space="preserve">The general formulae of a Gaussian function is: </w:t>
      </w:r>
      <w:r>
        <w:rPr>
          <w:rFonts w:ascii="Arial Narrow" w:hAnsi="Arial Narrow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σ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  <w:r>
        <w:rPr>
          <w:rFonts w:eastAsia="" w:ascii="Arial Narrow" w:hAnsi="Arial Narrow" w:eastAsiaTheme="minorEastAsia"/>
        </w:rPr>
        <w:t>.</w:t>
      </w:r>
      <w:r>
        <w:rPr>
          <w:rFonts w:ascii="Arial Narrow" w:hAnsi="Arial Narrow"/>
        </w:rPr>
        <w:t xml:space="preserve"> </w:t>
      </w:r>
      <w:r>
        <w:rPr>
          <w:rFonts w:eastAsia="" w:ascii="Arial Narrow" w:hAnsi="Arial Narrow" w:eastAsiaTheme="minorEastAsia"/>
        </w:rPr>
        <w:t>Where a is the area, x</w:t>
      </w:r>
      <w:r>
        <w:rPr>
          <w:rFonts w:eastAsia="" w:ascii="Arial Narrow" w:hAnsi="Arial Narrow" w:eastAsiaTheme="minorEastAsia"/>
          <w:vertAlign w:val="subscript"/>
        </w:rPr>
        <w:t>0</w:t>
      </w:r>
      <w:r>
        <w:rPr>
          <w:rFonts w:eastAsia="" w:ascii="Arial Narrow" w:hAnsi="Arial Narrow" w:eastAsiaTheme="minorEastAsia"/>
        </w:rPr>
        <w:t xml:space="preserve"> is the position of the peak, and σ is related to the full width at maximum (fwhm) : </w:t>
      </w:r>
      <w:r>
        <w:rPr>
          <w:rFonts w:eastAsia="" w:ascii="Arial Narrow" w:hAnsi="Arial Narrow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fwhm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rad>
        <m:r>
          <w:rPr>
            <w:rFonts w:ascii="Cambria Math" w:hAnsi="Cambria Math"/>
          </w:rPr>
          <m:t xml:space="preserve">σ</m:t>
        </m:r>
      </m:oMath>
      <w:r>
        <w:rPr>
          <w:rFonts w:eastAsia="" w:ascii="Arial Narrow" w:hAnsi="Arial Narrow" w:eastAsiaTheme="minorEastAsia"/>
        </w:rPr>
        <w:t>.</w:t>
      </w:r>
      <w:r>
        <w:rPr>
          <w:rFonts w:ascii="Arial Narrow" w:hAnsi="Arial Narrow"/>
        </w:rPr>
        <w:t xml:space="preserve"> </w:t>
      </w:r>
      <w:r>
        <w:rPr>
          <w:rFonts w:eastAsia="" w:ascii="Arial Narrow" w:hAnsi="Arial Narrow" w:eastAsiaTheme="minorEastAsia"/>
        </w:rPr>
        <w:t>Upon the fit process of the data, the area is optimized, as well as peak width (x</w:t>
      </w:r>
      <w:r>
        <w:rPr>
          <w:rFonts w:eastAsia="" w:ascii="Arial Narrow" w:hAnsi="Arial Narrow" w:eastAsiaTheme="minorEastAsia"/>
          <w:vertAlign w:val="subscript"/>
        </w:rPr>
        <w:t>0</w:t>
      </w:r>
      <w:r>
        <w:rPr>
          <w:rFonts w:eastAsia="" w:ascii="Arial Narrow" w:hAnsi="Arial Narrow" w:eastAsiaTheme="minorEastAsia"/>
        </w:rPr>
        <w:t xml:space="preserve"> and σ). In order to control the fit, limit ranges are defined (</w:t>
      </w:r>
      <w:r>
        <w:rPr>
          <w:rFonts w:ascii="Arial Narrow" w:hAnsi="Arial Narrow"/>
        </w:rPr>
        <w:t xml:space="preserve">fwhm_mz_min, … area_min). When optimizing CV or m/z position of the Gaussian functions, the window range can be specified using dCV and dmz. 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>The fit dimension and type is specified using the fit_dim variable: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2"/>
        <w:gridCol w:w="7649"/>
      </w:tblGrid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Fit_dim = 2</w:t>
            </w:r>
          </w:p>
        </w:tc>
        <w:tc>
          <w:tcPr>
            <w:tcW w:w="7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two_dimensional fit is performed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Fit_dim = 1</w:t>
            </w:r>
          </w:p>
        </w:tc>
        <w:tc>
          <w:tcPr>
            <w:tcW w:w="7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1D fit in the CV dimension is performed. If fallback=true, and if the Fit_dim</w:t>
            </w:r>
            <w:ins w:id="54" w:author="Pascal Pernot" w:date="2020-07-31T14:40:00Z">
              <w:r>
                <w:rPr>
                  <w:rFonts w:ascii="Arial Narrow" w:hAnsi="Arial Narrow"/>
                </w:rPr>
                <w:t>=2</w:t>
              </w:r>
            </w:ins>
            <w:r>
              <w:rPr>
                <w:rFonts w:ascii="Arial Narrow" w:hAnsi="Arial Narrow"/>
              </w:rPr>
              <w:t xml:space="preserve"> fails (does not converge), a 1D_fit (Fit_dim=1) is performed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Fit_dim = 0</w:t>
            </w:r>
          </w:p>
        </w:tc>
        <w:tc>
          <w:tcPr>
            <w:tcW w:w="7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Initially named “fast”, this is also a 1D fit in the m/z dimension</w:t>
            </w:r>
            <w:ins w:id="55" w:author="Pascal Pernot" w:date="2020-07-31T14:40:00Z">
              <w:r>
                <w:rPr>
                  <w:rFonts w:ascii="Arial Narrow" w:hAnsi="Arial Narrow"/>
                </w:rPr>
                <w:t xml:space="preserve"> at fixed CV_ref</w:t>
              </w:r>
            </w:ins>
            <w:r>
              <w:rPr>
                <w:rFonts w:ascii="Arial Narrow" w:hAnsi="Arial Narrow"/>
              </w:rPr>
              <w:t>.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>The save_figures and plot_maps logical variables can be used to save diskspace and time, respectively.</w:t>
      </w:r>
    </w:p>
    <w:p>
      <w:pPr>
        <w:pStyle w:val="Titreprincipal"/>
        <w:rPr/>
      </w:pPr>
      <w:r>
        <w:rPr>
          <w:rFonts w:ascii="Arial Narrow" w:hAnsi="Arial Narrow"/>
        </w:rPr>
        <w:t xml:space="preserve">Analysis: </w:t>
      </w:r>
      <w:del w:id="56" w:author="Pascal Pernot" w:date="2020-07-31T14:41:00Z">
        <w:r>
          <w:rPr>
            <w:rFonts w:ascii="Arial Narrow" w:hAnsi="Arial Narrow"/>
          </w:rPr>
          <w:delText xml:space="preserve">Output on the </w:delText>
        </w:r>
      </w:del>
      <w:r>
        <w:rPr>
          <w:rFonts w:ascii="Arial Narrow" w:hAnsi="Arial Narrow"/>
        </w:rPr>
        <w:t>screen and files</w:t>
      </w:r>
      <w:ins w:id="57" w:author="Pascal Pernot" w:date="2020-07-31T14:41:00Z">
        <w:r>
          <w:rPr>
            <w:rFonts w:ascii="Arial Narrow" w:hAnsi="Arial Narrow"/>
          </w:rPr>
          <w:t xml:space="preserve"> outputs</w:t>
        </w:r>
      </w:ins>
    </w:p>
    <w:p>
      <w:pPr>
        <w:pStyle w:val="Normal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>The output files can be found in the following repositories: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Arial Narrow" w:hAnsi="Arial Narrow"/>
        </w:rPr>
      </w:pPr>
      <w:r>
        <w:rPr>
          <w:rFonts w:ascii="Arial Narrow" w:hAnsi="Arial Narrow"/>
        </w:rPr>
        <w:t>figRepo  = '../results/figs/'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>
          <w:rFonts w:ascii="Arial Narrow" w:hAnsi="Arial Narrow"/>
        </w:rPr>
        <w:t>tabRepo  = '../results/tables/'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rPr>
          <w:rFonts w:ascii="Arial Narrow" w:hAnsi="Arial Narrow"/>
        </w:rPr>
      </w:pPr>
      <w:r>
        <w:rPr/>
      </w:r>
    </w:p>
    <w:p>
      <w:pPr>
        <w:pStyle w:val="Normal"/>
        <w:rPr/>
      </w:pPr>
      <w:r>
        <w:rPr>
          <w:rFonts w:ascii="Arial Narrow" w:hAnsi="Arial Narrow"/>
          <w:b/>
        </w:rPr>
        <w:t>Figures</w:t>
      </w:r>
      <w:del w:id="59" w:author="Pascal Pernot" w:date="2020-07-31T14:42:00Z">
        <w:r>
          <w:rPr>
            <w:rFonts w:ascii="Arial Narrow" w:hAnsi="Arial Narrow"/>
            <w:b/>
          </w:rPr>
          <w:delText>:</w:delText>
        </w:r>
      </w:del>
      <w:r>
        <w:rPr>
          <w:rFonts w:ascii="Arial Narrow" w:hAnsi="Arial Narrow"/>
        </w:rPr>
        <w:t xml:space="preserve"> </w:t>
      </w:r>
    </w:p>
    <w:p>
      <w:pPr>
        <w:pStyle w:val="Normal"/>
        <w:rPr/>
      </w:pPr>
      <w:del w:id="61" w:author="Pascal Pernot" w:date="2020-07-31T14:42:00Z">
        <w:r>
          <w:rPr>
            <w:rFonts w:ascii="Arial Narrow" w:hAnsi="Arial Narrow"/>
          </w:rPr>
          <w:delText>f</w:delText>
        </w:r>
      </w:del>
      <w:ins w:id="62" w:author="Pascal Pernot" w:date="2020-07-31T14:42:00Z">
        <w:r>
          <w:rPr>
            <w:rFonts w:ascii="Arial Narrow" w:hAnsi="Arial Narrow"/>
          </w:rPr>
          <w:t>F</w:t>
        </w:r>
      </w:ins>
      <w:r>
        <w:rPr>
          <w:rFonts w:ascii="Arial Narrow" w:hAnsi="Arial Narrow"/>
        </w:rPr>
        <w:t>or each experiment and target, you get a figure (on the screen and as a file) which looks like: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 xml:space="preserve">For a 2D fit: </w:t>
      </w:r>
      <w:r>
        <w:rPr>
          <w:rFonts w:ascii="Arial Narrow" w:hAnsi="Arial Narrow"/>
        </w:rPr>
        <w:drawing>
          <wp:inline distT="0" distB="0" distL="0" distR="2540">
            <wp:extent cx="3750310" cy="2095500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lang w:val="fr-FR"/>
        </w:rPr>
      </w:pPr>
      <w:r>
        <w:rPr>
          <w:rFonts w:ascii="Arial Narrow" w:hAnsi="Arial Narrow"/>
        </w:rPr>
        <w:t xml:space="preserve">For a 1D fit (m/z), i.e. “fast”: </w:t>
      </w:r>
      <w:r>
        <w:rPr>
          <w:rFonts w:ascii="Arial Narrow" w:hAnsi="Arial Narrow"/>
        </w:rPr>
        <w:drawing>
          <wp:inline distT="0" distB="2540" distL="0" distR="0">
            <wp:extent cx="3409950" cy="1921510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 Narrow" w:hAnsi="Arial Narrow"/>
          <w:ins w:id="64" w:author="Pascal Pernot" w:date="2020-07-31T14:42:00Z"/>
        </w:rPr>
      </w:pPr>
      <w:r>
        <w:rPr>
          <w:rFonts w:ascii="Arial Narrow" w:hAnsi="Arial Narrow"/>
          <w:b/>
        </w:rPr>
        <w:t>Tables</w:t>
      </w:r>
      <w:del w:id="63" w:author="Pascal Pernot" w:date="2020-07-31T14:42:00Z">
        <w:r>
          <w:rPr>
            <w:rFonts w:ascii="Arial Narrow" w:hAnsi="Arial Narrow"/>
            <w:b/>
          </w:rPr>
          <w:delText xml:space="preserve">: </w:delText>
        </w:r>
      </w:del>
    </w:p>
    <w:p>
      <w:pPr>
        <w:pStyle w:val="Normal"/>
        <w:spacing w:lineRule="auto" w:line="240" w:before="0" w:after="0"/>
        <w:rPr/>
      </w:pPr>
      <w:del w:id="65" w:author="Pascal Pernot" w:date="2020-07-31T14:42:00Z">
        <w:r>
          <w:rPr>
            <w:rFonts w:ascii="Arial Narrow" w:hAnsi="Arial Narrow"/>
          </w:rPr>
          <w:delText>f</w:delText>
        </w:r>
      </w:del>
      <w:ins w:id="66" w:author="Pascal Pernot" w:date="2020-07-31T14:42:00Z">
        <w:r>
          <w:rPr>
            <w:rFonts w:ascii="Arial Narrow" w:hAnsi="Arial Narrow"/>
          </w:rPr>
          <w:t>F</w:t>
        </w:r>
      </w:ins>
      <w:r>
        <w:rPr>
          <w:rFonts w:ascii="Arial Narrow" w:hAnsi="Arial Narrow"/>
        </w:rPr>
        <w:t xml:space="preserve">or each experiments associated with (MS_file, DMS_file), three </w:t>
      </w:r>
      <w:ins w:id="67" w:author="Pascal Pernot" w:date="2020-07-31T14:43:00Z">
        <w:r>
          <w:rPr>
            <w:rFonts w:ascii="Arial Narrow" w:hAnsi="Arial Narrow"/>
          </w:rPr>
          <w:t xml:space="preserve">'.csv' </w:t>
        </w:r>
      </w:ins>
      <w:r>
        <w:rPr>
          <w:rFonts w:ascii="Arial Narrow" w:hAnsi="Arial Narrow"/>
        </w:rPr>
        <w:t>files are generated. If your data are (MS_file=</w:t>
      </w:r>
      <w:r>
        <w:rPr/>
        <w:t xml:space="preserve"> </w:t>
      </w:r>
      <w:r>
        <w:rPr>
          <w:rFonts w:ascii="Arial Narrow" w:hAnsi="Arial Narrow"/>
        </w:rPr>
        <w:t>C0_AS_DV-1800_1.d.ascii, DMS_file=</w:t>
      </w:r>
      <w:r>
        <w:rPr/>
        <w:t xml:space="preserve"> </w:t>
      </w:r>
      <w:r>
        <w:rPr>
          <w:rFonts w:ascii="Arial Narrow" w:hAnsi="Arial Narrow"/>
        </w:rPr>
        <w:t xml:space="preserve">Fichier_Dims 20190517-000000.txt), and if </w:t>
      </w:r>
      <w:del w:id="68" w:author="Pascal Pernot" w:date="2020-07-31T14:42:00Z">
        <w:r>
          <w:rPr>
            <w:rFonts w:ascii="Arial Narrow" w:hAnsi="Arial Narrow"/>
          </w:rPr>
          <w:delText>dim</w:delText>
        </w:r>
      </w:del>
      <w:ins w:id="69" w:author="Pascal Pernot" w:date="2020-07-31T14:42:00Z">
        <w:r>
          <w:rPr>
            <w:rFonts w:ascii="Arial Narrow" w:hAnsi="Arial Narrow"/>
          </w:rPr>
          <w:t>fit</w:t>
        </w:r>
      </w:ins>
      <w:r>
        <w:rPr>
          <w:rFonts w:ascii="Arial Narrow" w:hAnsi="Arial Narrow"/>
        </w:rPr>
        <w:t>_</w:t>
      </w:r>
      <w:del w:id="70" w:author="Pascal Pernot" w:date="2020-07-31T14:42:00Z">
        <w:r>
          <w:rPr>
            <w:rFonts w:ascii="Arial Narrow" w:hAnsi="Arial Narrow"/>
          </w:rPr>
          <w:delText>fit</w:delText>
        </w:r>
      </w:del>
      <w:ins w:id="71" w:author="Pascal Pernot" w:date="2020-07-31T14:42:00Z">
        <w:r>
          <w:rPr>
            <w:rFonts w:ascii="Arial Narrow" w:hAnsi="Arial Narrow"/>
          </w:rPr>
          <w:t>dim</w:t>
        </w:r>
      </w:ins>
      <w:r>
        <w:rPr>
          <w:rFonts w:ascii="Arial Narrow" w:hAnsi="Arial Narrow"/>
        </w:rPr>
        <w:t>=2, you get:</w:t>
      </w:r>
    </w:p>
    <w:p>
      <w:pPr>
        <w:pStyle w:val="Normal"/>
        <w:spacing w:lineRule="auto" w:line="240" w:before="0" w:after="0"/>
        <w:ind w:left="708" w:hanging="0"/>
        <w:rPr>
          <w:rFonts w:ascii="Arial Narrow" w:hAnsi="Arial Narrow"/>
        </w:rPr>
      </w:pPr>
      <w:r>
        <w:rPr/>
        <w:drawing>
          <wp:inline distT="0" distB="9525" distL="0" distR="9525">
            <wp:extent cx="2657475" cy="581025"/>
            <wp:effectExtent l="0" t="0" r="0" b="0"/>
            <wp:docPr id="3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 Narrow" w:hAnsi="Arial Narrow"/>
          <w:ins w:id="73" w:author="Pascal Pernot" w:date="2020-07-31T14:43:00Z"/>
        </w:rPr>
      </w:pPr>
      <w:ins w:id="72" w:author="Pascal Pernot" w:date="2020-07-31T14:43:00Z">
        <w:r>
          <w:rPr/>
        </w:r>
      </w:ins>
    </w:p>
    <w:p>
      <w:pPr>
        <w:pStyle w:val="Normal"/>
        <w:spacing w:lineRule="auto" w:line="240" w:before="0" w:after="0"/>
        <w:rPr/>
      </w:pPr>
      <w:r>
        <w:rPr>
          <w:rFonts w:ascii="Arial Narrow" w:hAnsi="Arial Narrow"/>
        </w:rPr>
        <w:t xml:space="preserve">The results file, you will get the following columns. The first 4 columns are copies of the </w:t>
      </w:r>
      <w:r>
        <w:rPr>
          <w:rFonts w:ascii="Arial Narrow" w:hAnsi="Arial Narrow"/>
          <w:b/>
        </w:rPr>
        <w:t>TGTABLE</w:t>
      </w:r>
      <w:r>
        <w:rPr>
          <w:rFonts w:ascii="Arial Narrow" w:hAnsi="Arial Narrow"/>
        </w:rPr>
        <w:t xml:space="preserve"> data:</w:t>
      </w:r>
    </w:p>
    <w:tbl>
      <w:tblPr>
        <w:tblW w:w="48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200"/>
        <w:gridCol w:w="1200"/>
        <w:gridCol w:w="1200"/>
        <w:gridCol w:w="1199"/>
      </w:tblGrid>
      <w:tr>
        <w:trPr>
          <w:trHeight w:val="300" w:hRule="atLeast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m/z_EExact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m/z_exact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CV_ref</w:t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  <w:t xml:space="preserve">The next 8 correspond to the position, width and corresponding dispersion values of the optimized Gaussian in the m/z and CV dimensions. </w:t>
      </w:r>
    </w:p>
    <w:tbl>
      <w:tblPr>
        <w:tblW w:w="89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4"/>
        <w:gridCol w:w="850"/>
        <w:gridCol w:w="567"/>
        <w:gridCol w:w="850"/>
        <w:gridCol w:w="1418"/>
        <w:gridCol w:w="1701"/>
        <w:gridCol w:w="1274"/>
        <w:gridCol w:w="1561"/>
      </w:tblGrid>
      <w:tr>
        <w:trPr>
          <w:trHeight w:val="300" w:hRule="atLeast"/>
        </w:trPr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m/z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u_m/z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CV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u_CV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FWHM_m/z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u_FWHM_m/z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FWHM_CV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u_FWHM_CV</w:t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</w:rPr>
      </w:pPr>
      <w:bookmarkStart w:id="0" w:name="_GoBack"/>
      <w:bookmarkStart w:id="1" w:name="_GoBack"/>
      <w:bookmarkEnd w:id="1"/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  <w:t>The next two columns are the results for the optimized Area values, and corresponding dispersion values.</w:t>
      </w:r>
    </w:p>
    <w:tbl>
      <w:tblPr>
        <w:tblW w:w="24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200"/>
        <w:gridCol w:w="1199"/>
      </w:tblGrid>
      <w:tr>
        <w:trPr>
          <w:trHeight w:val="300" w:hRule="atLeast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Area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u_Area</w:t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</w:r>
    </w:p>
    <w:p>
      <w:pPr>
        <w:pStyle w:val="Normal"/>
        <w:spacing w:lineRule="auto" w:line="240" w:before="0" w:after="0"/>
        <w:rPr/>
      </w:pPr>
      <w:r>
        <w:rPr>
          <w:rFonts w:ascii="Arial Narrow" w:hAnsi="Arial Narrow"/>
        </w:rPr>
        <w:t>Finally, you will find the “fit_dim” value, the “dilu” index, and the “tag” wich is a concatenation of date+MS_filename+dim_fit.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ascal Pernot" w:date="2020-07-31T14:27:5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Il faudrait accorder les formats pour TASKTABLE et TGTABLE !</w:t>
      </w:r>
    </w:p>
  </w:comment>
  <w:comment w:id="1" w:author="Pascal Pernot" w:date="2020-07-31T14:37:4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En fait, m/z est optimisé au max du pic...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Arial Narrow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Palatino Linotype">
    <w:charset w:val="01"/>
    <w:family w:val="roman"/>
    <w:pitch w:val="default"/>
  </w:font>
  <w:font w:name="Courier">
    <w:altName w:val="Courier New"/>
    <w:charset w:val="01"/>
    <w:family w:val="modern"/>
    <w:pitch w:val="fixed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019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8e7d57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en-US"/>
    </w:rPr>
  </w:style>
  <w:style w:type="character" w:styleId="ListLabel1">
    <w:name w:val="ListLabel 1"/>
    <w:qFormat/>
    <w:rPr>
      <w:rFonts w:ascii="Arial Narrow" w:hAnsi="Arial Narrow"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 Narrow" w:hAnsi="Arial Narrow"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 Narrow" w:hAnsi="Arial Narrow"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;Arial" w:hAnsi="Liberation Sans;Arial" w:eastAsia="AR PL SungtiL GB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ascii="Palatino Linotype" w:hAnsi="Palatino Linotype"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Palatino Linotype" w:hAnsi="Palatino Linotype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Palatino Linotype" w:hAnsi="Palatino Linotype" w:cs="FreeSans"/>
    </w:rPr>
  </w:style>
  <w:style w:type="paragraph" w:styleId="ListParagraph">
    <w:name w:val="List Paragraph"/>
    <w:basedOn w:val="Normal"/>
    <w:uiPriority w:val="34"/>
    <w:qFormat/>
    <w:rsid w:val="008e7d57"/>
    <w:pPr>
      <w:spacing w:before="0" w:after="1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8e7d5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144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LibreOffice/5.2.7.2$Linux_X86_64 LibreOffice_project/20m0$Build-2</Application>
  <Pages>5</Pages>
  <Words>1115</Words>
  <Characters>5595</Characters>
  <CharactersWithSpaces>6647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2020-07-31T08:17:00Z</dcterms:created>
  <dc:creator>Philippe Maître</dc:creator>
  <dc:description/>
  <dc:language>fr-FR</dc:language>
  <cp:lastModifiedBy>Pascal Pernot</cp:lastModifiedBy>
  <dcterms:modified xsi:type="dcterms:W3CDTF">2020-07-31T16:10:27Z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